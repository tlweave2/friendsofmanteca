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C35A1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Making a Difference, One Animal at a Time</w:t>
      </w:r>
    </w:p>
    <w:p w14:paraId="34922F44" w14:textId="499138A4" w:rsidR="00910439" w:rsidRPr="00910439" w:rsidRDefault="00910439" w:rsidP="00910439">
      <w:r w:rsidRPr="00910439">
        <w:t xml:space="preserve">Supporting animals and the people who love them through </w:t>
      </w:r>
      <w:del w:id="0" w:author="Raquel Fresquez" w:date="2025-07-30T09:25:00Z" w16du:dateUtc="2025-07-30T16:25:00Z">
        <w:r w:rsidRPr="00910439" w:rsidDel="00910439">
          <w:delText>rescue,</w:delText>
        </w:r>
      </w:del>
      <w:ins w:id="1" w:author="Raquel Fresquez" w:date="2025-07-30T09:25:00Z" w16du:dateUtc="2025-07-30T16:25:00Z">
        <w:r>
          <w:t>successful</w:t>
        </w:r>
      </w:ins>
      <w:r w:rsidRPr="00910439">
        <w:t xml:space="preserve"> rehoming, and education</w:t>
      </w:r>
    </w:p>
    <w:p w14:paraId="672C0C02" w14:textId="77777777" w:rsidR="00910439" w:rsidRPr="00910439" w:rsidRDefault="00910439" w:rsidP="00910439">
      <w:hyperlink r:id="rId4" w:history="1">
        <w:r w:rsidRPr="00910439">
          <w:rPr>
            <w:rStyle w:val="Hyperlink"/>
            <w:b/>
            <w:bCs/>
          </w:rPr>
          <w:t>Donate Now</w:t>
        </w:r>
      </w:hyperlink>
    </w:p>
    <w:p w14:paraId="1FD58D6F" w14:textId="17116A74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 xml:space="preserve">About </w:t>
      </w:r>
      <w:ins w:id="2" w:author="Raquel Fresquez" w:date="2025-07-30T09:25:00Z" w16du:dateUtc="2025-07-30T16:25:00Z">
        <w:r>
          <w:rPr>
            <w:b/>
            <w:bCs/>
          </w:rPr>
          <w:t xml:space="preserve">(FOMAS) </w:t>
        </w:r>
      </w:ins>
      <w:r w:rsidRPr="00910439">
        <w:rPr>
          <w:b/>
          <w:bCs/>
        </w:rPr>
        <w:t>Friends of Manteca Animal Shelter</w:t>
      </w:r>
    </w:p>
    <w:p w14:paraId="5E9F9398" w14:textId="32FF984B" w:rsidR="00910439" w:rsidRPr="00910439" w:rsidRDefault="00910439" w:rsidP="00910439">
      <w:ins w:id="3" w:author="Raquel Fresquez" w:date="2025-07-30T09:25:00Z" w16du:dateUtc="2025-07-30T16:25:00Z">
        <w:r>
          <w:t xml:space="preserve">(FOMAS) </w:t>
        </w:r>
      </w:ins>
      <w:r w:rsidRPr="00910439">
        <w:t xml:space="preserve">Friends of Manteca Animal Shelter is a unique, non-profit </w:t>
      </w:r>
      <w:del w:id="4" w:author="Raquel Fresquez" w:date="2025-07-30T09:27:00Z" w16du:dateUtc="2025-07-30T16:27:00Z">
        <w:r w:rsidRPr="00910439" w:rsidDel="00910439">
          <w:delText xml:space="preserve">animal-rescue </w:delText>
        </w:r>
      </w:del>
      <w:r w:rsidRPr="00910439">
        <w:t xml:space="preserve">organization located in Manteca, CA. We work in partnership with the Manteca Animal Shelter to support animals and the people who love them through </w:t>
      </w:r>
      <w:del w:id="5" w:author="Raquel Fresquez" w:date="2025-07-30T09:28:00Z" w16du:dateUtc="2025-07-30T16:28:00Z">
        <w:r w:rsidRPr="00910439" w:rsidDel="00910439">
          <w:delText>rescue,</w:delText>
        </w:r>
      </w:del>
      <w:ins w:id="6" w:author="Raquel Fresquez" w:date="2025-07-30T09:28:00Z" w16du:dateUtc="2025-07-30T16:28:00Z">
        <w:r>
          <w:t>successful</w:t>
        </w:r>
      </w:ins>
      <w:r w:rsidRPr="00910439">
        <w:t xml:space="preserve"> rehoming, spay/neuter programs, and education.</w:t>
      </w:r>
    </w:p>
    <w:p w14:paraId="2AEE17DF" w14:textId="4BF9A637" w:rsidR="00910439" w:rsidRPr="00910439" w:rsidRDefault="00910439" w:rsidP="00910439">
      <w:r w:rsidRPr="00910439">
        <w:t xml:space="preserve">Our mission is to make a positive impact on the lives of animals in our community through compassionate care, </w:t>
      </w:r>
      <w:del w:id="7" w:author="Raquel Fresquez" w:date="2025-07-30T09:28:00Z" w16du:dateUtc="2025-07-30T16:28:00Z">
        <w:r w:rsidRPr="00910439" w:rsidDel="00910439">
          <w:delText xml:space="preserve">responsible </w:delText>
        </w:r>
      </w:del>
      <w:ins w:id="8" w:author="Raquel Fresquez" w:date="2025-07-30T09:28:00Z" w16du:dateUtc="2025-07-30T16:28:00Z">
        <w:r>
          <w:t xml:space="preserve">successful </w:t>
        </w:r>
      </w:ins>
      <w:r w:rsidRPr="00910439">
        <w:t>rehoming, and educational outreach programs.</w:t>
      </w:r>
    </w:p>
    <w:p w14:paraId="0B167DD6" w14:textId="77777777" w:rsidR="00910439" w:rsidRPr="00910439" w:rsidRDefault="00910439" w:rsidP="00910439">
      <w:hyperlink r:id="rId5" w:history="1">
        <w:r w:rsidRPr="00910439">
          <w:rPr>
            <w:rStyle w:val="Hyperlink"/>
            <w:b/>
            <w:bCs/>
          </w:rPr>
          <w:t>Learn More About Us</w:t>
        </w:r>
      </w:hyperlink>
    </w:p>
    <w:p w14:paraId="78E63A94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Meet Our Featured Animals</w:t>
      </w:r>
    </w:p>
    <w:p w14:paraId="336236AE" w14:textId="77777777" w:rsidR="00910439" w:rsidRPr="00910439" w:rsidRDefault="00910439" w:rsidP="00910439">
      <w:r w:rsidRPr="00910439">
        <w:t>These special animals are looking for their forever homes</w:t>
      </w:r>
    </w:p>
    <w:p w14:paraId="59D86EE0" w14:textId="227B7C1A" w:rsidR="00910439" w:rsidRPr="00910439" w:rsidRDefault="00910439" w:rsidP="00910439">
      <w:del w:id="9" w:author="Raquel Fresquez" w:date="2025-07-30T09:29:00Z" w16du:dateUtc="2025-07-30T16:29:00Z">
        <w:r w:rsidRPr="00910439" w:rsidDel="00910439">
          <w:lastRenderedPageBreak/>
          <w:drawing>
            <wp:inline distT="0" distB="0" distL="0" distR="0" wp14:anchorId="2ADE6798" wp14:editId="658A40B6">
              <wp:extent cx="2895600" cy="4572000"/>
              <wp:effectExtent l="0" t="0" r="0" b="0"/>
              <wp:docPr id="449076008" name="Picture 8" descr="A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Ace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95600" cy="45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227405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Available</w:t>
      </w:r>
    </w:p>
    <w:p w14:paraId="47C9CC31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Ace</w:t>
      </w:r>
    </w:p>
    <w:p w14:paraId="23AB4E9E" w14:textId="77777777" w:rsidR="00910439" w:rsidRPr="00910439" w:rsidRDefault="00910439" w:rsidP="00910439">
      <w:r w:rsidRPr="00910439">
        <w:t xml:space="preserve">German Shepherd </w:t>
      </w:r>
      <w:proofErr w:type="spellStart"/>
      <w:r w:rsidRPr="00910439">
        <w:t>DogYoungMale</w:t>
      </w:r>
      <w:proofErr w:type="spellEnd"/>
    </w:p>
    <w:p w14:paraId="7DF3BC91" w14:textId="77777777" w:rsidR="00910439" w:rsidRPr="00910439" w:rsidRDefault="00910439" w:rsidP="00910439">
      <w:r w:rsidRPr="00910439">
        <w:t>Ace is a wonderful dog looking for a loving home.</w:t>
      </w:r>
    </w:p>
    <w:p w14:paraId="0A95F739" w14:textId="77777777" w:rsidR="00910439" w:rsidRPr="00910439" w:rsidRDefault="00910439" w:rsidP="00910439">
      <w:hyperlink r:id="rId7" w:history="1">
        <w:r w:rsidRPr="00910439">
          <w:rPr>
            <w:rStyle w:val="Hyperlink"/>
            <w:b/>
            <w:bCs/>
          </w:rPr>
          <w:t>Learn More</w:t>
        </w:r>
      </w:hyperlink>
    </w:p>
    <w:p w14:paraId="3639F297" w14:textId="3B1953FB" w:rsidR="00910439" w:rsidRPr="00910439" w:rsidRDefault="00910439" w:rsidP="00910439">
      <w:r w:rsidRPr="00910439">
        <w:lastRenderedPageBreak/>
        <w:drawing>
          <wp:inline distT="0" distB="0" distL="0" distR="0" wp14:anchorId="3138F08F" wp14:editId="3E9D7EE1">
            <wp:extent cx="2847975" cy="2847975"/>
            <wp:effectExtent l="0" t="0" r="9525" b="9525"/>
            <wp:docPr id="1694150005" name="Picture 7" descr="At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tl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5D20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Available</w:t>
      </w:r>
    </w:p>
    <w:p w14:paraId="232D7F66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Atlas</w:t>
      </w:r>
    </w:p>
    <w:p w14:paraId="237D3FAD" w14:textId="77777777" w:rsidR="00910439" w:rsidRPr="00910439" w:rsidRDefault="00910439" w:rsidP="00910439">
      <w:r w:rsidRPr="00910439">
        <w:t xml:space="preserve">German Shepherd </w:t>
      </w:r>
      <w:proofErr w:type="spellStart"/>
      <w:r w:rsidRPr="00910439">
        <w:t>DogYoungMale</w:t>
      </w:r>
      <w:proofErr w:type="spellEnd"/>
    </w:p>
    <w:p w14:paraId="17009E9A" w14:textId="77777777" w:rsidR="00910439" w:rsidRPr="00910439" w:rsidRDefault="00910439" w:rsidP="00910439">
      <w:r w:rsidRPr="00910439">
        <w:t>Atlas is a wonderful dog looking for a loving home.</w:t>
      </w:r>
    </w:p>
    <w:p w14:paraId="0DD129C1" w14:textId="77777777" w:rsidR="00910439" w:rsidRPr="00910439" w:rsidRDefault="00910439" w:rsidP="00910439">
      <w:hyperlink r:id="rId9" w:history="1">
        <w:r w:rsidRPr="00910439">
          <w:rPr>
            <w:rStyle w:val="Hyperlink"/>
            <w:b/>
            <w:bCs/>
          </w:rPr>
          <w:t>Learn More</w:t>
        </w:r>
      </w:hyperlink>
    </w:p>
    <w:p w14:paraId="2C3B803F" w14:textId="570FA85F" w:rsidR="00910439" w:rsidRPr="00910439" w:rsidRDefault="00910439" w:rsidP="00910439">
      <w:r w:rsidRPr="00910439">
        <w:drawing>
          <wp:inline distT="0" distB="0" distL="0" distR="0" wp14:anchorId="70717C95" wp14:editId="11D297A1">
            <wp:extent cx="2847975" cy="2847975"/>
            <wp:effectExtent l="0" t="0" r="9525" b="9525"/>
            <wp:docPr id="1913834400" name="Picture 6" descr="Ka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a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AE08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Available</w:t>
      </w:r>
    </w:p>
    <w:p w14:paraId="652824C6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Kaia</w:t>
      </w:r>
    </w:p>
    <w:p w14:paraId="50179ECA" w14:textId="77777777" w:rsidR="00910439" w:rsidRPr="00910439" w:rsidRDefault="00910439" w:rsidP="00910439">
      <w:r w:rsidRPr="00910439">
        <w:lastRenderedPageBreak/>
        <w:t xml:space="preserve">Siberian </w:t>
      </w:r>
      <w:proofErr w:type="spellStart"/>
      <w:r w:rsidRPr="00910439">
        <w:t>HuskyYoungFemale</w:t>
      </w:r>
      <w:proofErr w:type="spellEnd"/>
    </w:p>
    <w:p w14:paraId="35339A94" w14:textId="77777777" w:rsidR="00910439" w:rsidRPr="00910439" w:rsidRDefault="00910439" w:rsidP="00910439">
      <w:r w:rsidRPr="00910439">
        <w:t>Kaia is a wonderful dog looking for a loving home.</w:t>
      </w:r>
    </w:p>
    <w:p w14:paraId="17BDE886" w14:textId="77777777" w:rsidR="00910439" w:rsidRPr="00910439" w:rsidRDefault="00910439" w:rsidP="00910439">
      <w:hyperlink r:id="rId11" w:history="1">
        <w:r w:rsidRPr="00910439">
          <w:rPr>
            <w:rStyle w:val="Hyperlink"/>
            <w:b/>
            <w:bCs/>
          </w:rPr>
          <w:t>Learn More</w:t>
        </w:r>
      </w:hyperlink>
    </w:p>
    <w:p w14:paraId="6B8E1E77" w14:textId="39B60FEE" w:rsidR="00910439" w:rsidRPr="00910439" w:rsidRDefault="00910439" w:rsidP="00910439">
      <w:r w:rsidRPr="00910439">
        <w:drawing>
          <wp:inline distT="0" distB="0" distL="0" distR="0" wp14:anchorId="4CC549C7" wp14:editId="359BEBE9">
            <wp:extent cx="4572000" cy="6096000"/>
            <wp:effectExtent l="0" t="0" r="0" b="0"/>
            <wp:docPr id="446757385" name="Picture 5" descr="Bruce Way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ruce Way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A780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Available</w:t>
      </w:r>
    </w:p>
    <w:p w14:paraId="46ADC579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Bruce Wayne</w:t>
      </w:r>
    </w:p>
    <w:p w14:paraId="137D82FC" w14:textId="77777777" w:rsidR="00910439" w:rsidRPr="00910439" w:rsidRDefault="00910439" w:rsidP="00910439">
      <w:r w:rsidRPr="00910439">
        <w:t xml:space="preserve">Pit Bull </w:t>
      </w:r>
      <w:proofErr w:type="spellStart"/>
      <w:r w:rsidRPr="00910439">
        <w:t>TerrierAdultMale</w:t>
      </w:r>
      <w:proofErr w:type="spellEnd"/>
    </w:p>
    <w:p w14:paraId="5116B0B9" w14:textId="77777777" w:rsidR="00910439" w:rsidRPr="00910439" w:rsidRDefault="00910439" w:rsidP="00910439">
      <w:r w:rsidRPr="00910439">
        <w:lastRenderedPageBreak/>
        <w:t>Bruce Wayne is a wonderful dog looking for a loving home.</w:t>
      </w:r>
    </w:p>
    <w:p w14:paraId="6E86855E" w14:textId="77777777" w:rsidR="00910439" w:rsidRPr="00910439" w:rsidRDefault="00910439" w:rsidP="00910439">
      <w:hyperlink r:id="rId13" w:history="1">
        <w:r w:rsidRPr="00910439">
          <w:rPr>
            <w:rStyle w:val="Hyperlink"/>
            <w:b/>
            <w:bCs/>
          </w:rPr>
          <w:t>Learn More</w:t>
        </w:r>
      </w:hyperlink>
    </w:p>
    <w:p w14:paraId="39B75106" w14:textId="77777777" w:rsidR="00910439" w:rsidRPr="00910439" w:rsidRDefault="00910439" w:rsidP="00910439">
      <w:hyperlink r:id="rId14" w:history="1">
        <w:r w:rsidRPr="00910439">
          <w:rPr>
            <w:rStyle w:val="Hyperlink"/>
            <w:b/>
            <w:bCs/>
          </w:rPr>
          <w:t>View All Available Animals</w:t>
        </w:r>
      </w:hyperlink>
    </w:p>
    <w:p w14:paraId="48AC1FFB" w14:textId="274A6964" w:rsidR="00910439" w:rsidRPr="00910439" w:rsidRDefault="00910439" w:rsidP="00910439">
      <w:pPr>
        <w:rPr>
          <w:b/>
          <w:bCs/>
        </w:rPr>
      </w:pPr>
      <w:r w:rsidRPr="00910439">
        <w:rPr>
          <w:rFonts w:ascii="Segoe UI Emoji" w:hAnsi="Segoe UI Emoji" w:cs="Segoe UI Emoji"/>
          <w:b/>
          <w:bCs/>
        </w:rPr>
        <w:t>🐕</w:t>
      </w:r>
      <w:r w:rsidRPr="00910439">
        <w:rPr>
          <w:b/>
          <w:bCs/>
        </w:rPr>
        <w:t xml:space="preserve"> </w:t>
      </w:r>
      <w:del w:id="10" w:author="Raquel Fresquez" w:date="2025-07-30T09:29:00Z" w16du:dateUtc="2025-07-30T16:29:00Z">
        <w:r w:rsidRPr="00910439" w:rsidDel="00910439">
          <w:rPr>
            <w:b/>
            <w:bCs/>
          </w:rPr>
          <w:delText xml:space="preserve">Doggy </w:delText>
        </w:r>
      </w:del>
      <w:ins w:id="11" w:author="Raquel Fresquez" w:date="2025-07-30T09:29:00Z" w16du:dateUtc="2025-07-30T16:29:00Z">
        <w:r>
          <w:rPr>
            <w:b/>
            <w:bCs/>
          </w:rPr>
          <w:t>Doggie</w:t>
        </w:r>
        <w:r w:rsidRPr="00910439">
          <w:rPr>
            <w:b/>
            <w:bCs/>
          </w:rPr>
          <w:t xml:space="preserve"> </w:t>
        </w:r>
      </w:ins>
      <w:r w:rsidRPr="00910439">
        <w:rPr>
          <w:b/>
          <w:bCs/>
        </w:rPr>
        <w:t xml:space="preserve">Day Out </w:t>
      </w:r>
      <w:ins w:id="12" w:author="Raquel Fresquez" w:date="2025-07-30T09:29:00Z" w16du:dateUtc="2025-07-30T16:29:00Z">
        <w:r>
          <w:rPr>
            <w:b/>
            <w:bCs/>
          </w:rPr>
          <w:t xml:space="preserve">(DDO) </w:t>
        </w:r>
      </w:ins>
      <w:r w:rsidRPr="00910439">
        <w:rPr>
          <w:b/>
          <w:bCs/>
        </w:rPr>
        <w:t>Program</w:t>
      </w:r>
    </w:p>
    <w:p w14:paraId="0E53C0FF" w14:textId="77777777" w:rsidR="00910439" w:rsidRPr="00910439" w:rsidRDefault="00910439" w:rsidP="00910439">
      <w:r w:rsidRPr="00910439">
        <w:t>Give a shelter dog a break from shelter life! Take a furry friend out for a day of fun and adventure.</w:t>
      </w:r>
    </w:p>
    <w:p w14:paraId="3E1F9DD3" w14:textId="77777777" w:rsidR="00910439" w:rsidRPr="00910439" w:rsidRDefault="00910439" w:rsidP="00910439">
      <w:r w:rsidRPr="00910439">
        <w:rPr>
          <w:rFonts w:ascii="Segoe UI Emoji" w:hAnsi="Segoe UI Emoji" w:cs="Segoe UI Emoji"/>
        </w:rPr>
        <w:t>🚗</w:t>
      </w:r>
    </w:p>
    <w:p w14:paraId="5DF6816A" w14:textId="77777777" w:rsidR="00910439" w:rsidRPr="00910439" w:rsidRDefault="00910439" w:rsidP="00910439">
      <w:r w:rsidRPr="00910439">
        <w:t>Take a Dog Out</w:t>
      </w:r>
    </w:p>
    <w:p w14:paraId="54CFB093" w14:textId="77777777" w:rsidR="00910439" w:rsidRPr="00910439" w:rsidRDefault="00910439" w:rsidP="00910439">
      <w:r w:rsidRPr="00910439">
        <w:t>for walks, hikes, or car rides</w:t>
      </w:r>
    </w:p>
    <w:p w14:paraId="3EB5D4EA" w14:textId="77777777" w:rsidR="00910439" w:rsidRPr="00910439" w:rsidRDefault="00910439" w:rsidP="00910439">
      <w:r w:rsidRPr="00910439">
        <w:rPr>
          <w:rFonts w:ascii="Segoe UI Emoji" w:hAnsi="Segoe UI Emoji" w:cs="Segoe UI Emoji"/>
        </w:rPr>
        <w:t>❤️</w:t>
      </w:r>
    </w:p>
    <w:p w14:paraId="60B5E2DB" w14:textId="77777777" w:rsidR="00910439" w:rsidRPr="00910439" w:rsidRDefault="00910439" w:rsidP="00910439">
      <w:r w:rsidRPr="00910439">
        <w:t>Reduce Stress</w:t>
      </w:r>
    </w:p>
    <w:p w14:paraId="3CCCE132" w14:textId="77777777" w:rsidR="00910439" w:rsidRPr="00910439" w:rsidRDefault="00910439" w:rsidP="00910439">
      <w:r w:rsidRPr="00910439">
        <w:t>help dogs decompress from shelter life</w:t>
      </w:r>
    </w:p>
    <w:p w14:paraId="1AE81BC0" w14:textId="77777777" w:rsidR="00910439" w:rsidRPr="00910439" w:rsidRDefault="00910439" w:rsidP="00910439">
      <w:r w:rsidRPr="00910439">
        <w:rPr>
          <w:rFonts w:ascii="Segoe UI Emoji" w:hAnsi="Segoe UI Emoji" w:cs="Segoe UI Emoji"/>
        </w:rPr>
        <w:t>📱</w:t>
      </w:r>
    </w:p>
    <w:p w14:paraId="557D4D65" w14:textId="77777777" w:rsidR="00910439" w:rsidRPr="00910439" w:rsidRDefault="00910439" w:rsidP="00910439">
      <w:r w:rsidRPr="00910439">
        <w:t>Share Photos</w:t>
      </w:r>
    </w:p>
    <w:p w14:paraId="430F01D2" w14:textId="77777777" w:rsidR="00910439" w:rsidRPr="00910439" w:rsidRDefault="00910439" w:rsidP="00910439">
      <w:r w:rsidRPr="00910439">
        <w:t>help promote dogs for adoption</w:t>
      </w:r>
    </w:p>
    <w:p w14:paraId="31C59EDF" w14:textId="77777777" w:rsidR="00910439" w:rsidRPr="00910439" w:rsidRDefault="00910439" w:rsidP="00910439">
      <w:r w:rsidRPr="00910439">
        <w:rPr>
          <w:rFonts w:ascii="Segoe UI Emoji" w:hAnsi="Segoe UI Emoji" w:cs="Segoe UI Emoji"/>
        </w:rPr>
        <w:t>🏠</w:t>
      </w:r>
    </w:p>
    <w:p w14:paraId="056C92BA" w14:textId="77777777" w:rsidR="00910439" w:rsidRPr="00910439" w:rsidRDefault="00910439" w:rsidP="00910439">
      <w:r w:rsidRPr="00910439">
        <w:t>Find Homes</w:t>
      </w:r>
    </w:p>
    <w:p w14:paraId="3145A883" w14:textId="77777777" w:rsidR="00910439" w:rsidRPr="00910439" w:rsidRDefault="00910439" w:rsidP="00910439">
      <w:r w:rsidRPr="00910439">
        <w:t>increase adoption opportunities</w:t>
      </w:r>
    </w:p>
    <w:p w14:paraId="585E733E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How It Works</w:t>
      </w:r>
    </w:p>
    <w:p w14:paraId="3A780091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1</w:t>
      </w:r>
    </w:p>
    <w:p w14:paraId="28BA9BDC" w14:textId="49E72F6F" w:rsidR="00910439" w:rsidRPr="00910439" w:rsidRDefault="00910439" w:rsidP="00910439">
      <w:r w:rsidRPr="00910439">
        <w:t xml:space="preserve">Fill out the </w:t>
      </w:r>
      <w:ins w:id="13" w:author="Raquel Fresquez" w:date="2025-07-30T09:36:00Z" w16du:dateUtc="2025-07-30T16:36:00Z">
        <w:r w:rsidR="008F5047">
          <w:t xml:space="preserve">DDO </w:t>
        </w:r>
      </w:ins>
      <w:del w:id="14" w:author="Raquel Fresquez" w:date="2025-07-30T09:36:00Z" w16du:dateUtc="2025-07-30T16:36:00Z">
        <w:r w:rsidRPr="00910439" w:rsidDel="008F5047">
          <w:delText xml:space="preserve">Doggy Day Out </w:delText>
        </w:r>
      </w:del>
      <w:r w:rsidRPr="00910439">
        <w:t>form</w:t>
      </w:r>
    </w:p>
    <w:p w14:paraId="19FA10F4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2</w:t>
      </w:r>
    </w:p>
    <w:p w14:paraId="296925CD" w14:textId="77777777" w:rsidR="00910439" w:rsidRPr="00910439" w:rsidRDefault="00910439" w:rsidP="00910439">
      <w:r w:rsidRPr="00910439">
        <w:t>Visit Manteca Animal Shelter</w:t>
      </w:r>
    </w:p>
    <w:p w14:paraId="41DBF60D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3</w:t>
      </w:r>
    </w:p>
    <w:p w14:paraId="2E7B1CA0" w14:textId="77777777" w:rsidR="00910439" w:rsidRPr="00910439" w:rsidRDefault="00910439" w:rsidP="00910439">
      <w:r w:rsidRPr="00910439">
        <w:t>Choose a dog and take them out</w:t>
      </w:r>
    </w:p>
    <w:p w14:paraId="4406000A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4</w:t>
      </w:r>
    </w:p>
    <w:p w14:paraId="353C5846" w14:textId="77777777" w:rsidR="00910439" w:rsidRPr="00910439" w:rsidRDefault="00910439" w:rsidP="00910439">
      <w:r w:rsidRPr="00910439">
        <w:lastRenderedPageBreak/>
        <w:t xml:space="preserve">Return by 3:30 PM </w:t>
      </w:r>
      <w:proofErr w:type="gramStart"/>
      <w:r w:rsidRPr="00910439">
        <w:t>same</w:t>
      </w:r>
      <w:proofErr w:type="gramEnd"/>
      <w:r w:rsidRPr="00910439">
        <w:t xml:space="preserve"> day</w:t>
      </w:r>
    </w:p>
    <w:p w14:paraId="67134AB2" w14:textId="77777777" w:rsidR="00910439" w:rsidRPr="00910439" w:rsidRDefault="00910439" w:rsidP="00910439">
      <w:r w:rsidRPr="00910439">
        <w:rPr>
          <w:rFonts w:ascii="Segoe UI Emoji" w:hAnsi="Segoe UI Emoji" w:cs="Segoe UI Emoji"/>
        </w:rPr>
        <w:t>📄</w:t>
      </w:r>
      <w:r w:rsidRPr="00910439">
        <w:t xml:space="preserve"> Download DDO Form </w:t>
      </w:r>
      <w:hyperlink r:id="rId15" w:history="1">
        <w:r w:rsidRPr="00910439">
          <w:rPr>
            <w:rStyle w:val="Hyperlink"/>
            <w:rFonts w:ascii="Segoe UI Emoji" w:hAnsi="Segoe UI Emoji" w:cs="Segoe UI Emoji"/>
            <w:b/>
            <w:bCs/>
          </w:rPr>
          <w:t>📞</w:t>
        </w:r>
        <w:r w:rsidRPr="00910439">
          <w:rPr>
            <w:rStyle w:val="Hyperlink"/>
            <w:b/>
            <w:bCs/>
          </w:rPr>
          <w:t xml:space="preserve"> Contact for Info</w:t>
        </w:r>
      </w:hyperlink>
    </w:p>
    <w:p w14:paraId="6A2583A0" w14:textId="2E8839C8" w:rsidR="00910439" w:rsidRPr="00910439" w:rsidRDefault="00910439" w:rsidP="00910439">
      <w:r w:rsidRPr="00910439">
        <w:rPr>
          <w:b/>
          <w:bCs/>
        </w:rPr>
        <w:t>Requirements:</w:t>
      </w:r>
      <w:r w:rsidRPr="00910439">
        <w:t xml:space="preserve"> Must be 18+ years old with </w:t>
      </w:r>
      <w:del w:id="15" w:author="Raquel Fresquez" w:date="2025-07-30T09:36:00Z" w16du:dateUtc="2025-07-30T16:36:00Z">
        <w:r w:rsidRPr="00910439" w:rsidDel="008F5047">
          <w:delText>valid</w:delText>
        </w:r>
      </w:del>
      <w:ins w:id="16" w:author="Raquel Fresquez" w:date="2025-07-30T09:36:00Z" w16du:dateUtc="2025-07-30T16:36:00Z">
        <w:r w:rsidR="008F5047" w:rsidRPr="00910439">
          <w:t>a valid</w:t>
        </w:r>
      </w:ins>
      <w:r w:rsidRPr="00910439">
        <w:t xml:space="preserve"> driver's license</w:t>
      </w:r>
      <w:ins w:id="17" w:author="Raquel Fresquez" w:date="2025-07-30T09:36:00Z" w16du:dateUtc="2025-07-30T16:36:00Z">
        <w:r w:rsidR="008F5047">
          <w:t xml:space="preserve"> or identification</w:t>
        </w:r>
      </w:ins>
      <w:r w:rsidRPr="00910439">
        <w:t xml:space="preserve">. Dogs must be returned by 3:30 PM unless special arrangements are </w:t>
      </w:r>
      <w:proofErr w:type="gramStart"/>
      <w:r w:rsidRPr="00910439">
        <w:t>made</w:t>
      </w:r>
      <w:ins w:id="18" w:author="Raquel Fresquez" w:date="2025-07-30T09:39:00Z" w16du:dateUtc="2025-07-30T16:39:00Z">
        <w:r w:rsidR="008F5047">
          <w:t xml:space="preserve">  Our</w:t>
        </w:r>
        <w:proofErr w:type="gramEnd"/>
        <w:r w:rsidR="008F5047">
          <w:t xml:space="preserve"> DDO program allows for overnight stays</w:t>
        </w:r>
      </w:ins>
      <w:del w:id="19" w:author="Raquel Fresquez" w:date="2025-07-30T09:39:00Z" w16du:dateUtc="2025-07-30T16:39:00Z">
        <w:r w:rsidRPr="00910439" w:rsidDel="008F5047">
          <w:delText>.</w:delText>
        </w:r>
      </w:del>
    </w:p>
    <w:p w14:paraId="3C377FB8" w14:textId="4E788F3B" w:rsidR="00910439" w:rsidRPr="00910439" w:rsidDel="008F5047" w:rsidRDefault="00910439" w:rsidP="00910439">
      <w:pPr>
        <w:rPr>
          <w:del w:id="20" w:author="Raquel Fresquez" w:date="2025-07-30T09:39:00Z" w16du:dateUtc="2025-07-30T16:39:00Z"/>
          <w:b/>
          <w:bCs/>
        </w:rPr>
      </w:pPr>
      <w:del w:id="21" w:author="Raquel Fresquez" w:date="2025-07-30T09:39:00Z" w16du:dateUtc="2025-07-30T16:39:00Z">
        <w:r w:rsidRPr="00910439" w:rsidDel="008F5047">
          <w:rPr>
            <w:b/>
            <w:bCs/>
          </w:rPr>
          <w:delText>Stay Connected</w:delText>
        </w:r>
      </w:del>
    </w:p>
    <w:p w14:paraId="382B9394" w14:textId="7B908B0B" w:rsidR="00910439" w:rsidRPr="00910439" w:rsidDel="008F5047" w:rsidRDefault="00910439" w:rsidP="00910439">
      <w:pPr>
        <w:rPr>
          <w:del w:id="22" w:author="Raquel Fresquez" w:date="2025-07-30T09:39:00Z" w16du:dateUtc="2025-07-30T16:39:00Z"/>
        </w:rPr>
      </w:pPr>
      <w:del w:id="23" w:author="Raquel Fresquez" w:date="2025-07-30T09:39:00Z" w16du:dateUtc="2025-07-30T16:39:00Z">
        <w:r w:rsidRPr="00910439" w:rsidDel="008F5047">
          <w:delText>Join our newsletter to receive updates about our animals, events, and how you can help make a difference in their lives.</w:delText>
        </w:r>
      </w:del>
    </w:p>
    <w:p w14:paraId="7AC97785" w14:textId="0C327DB0" w:rsidR="00910439" w:rsidRPr="00910439" w:rsidDel="008F5047" w:rsidRDefault="00910439" w:rsidP="00910439">
      <w:pPr>
        <w:rPr>
          <w:del w:id="24" w:author="Raquel Fresquez" w:date="2025-07-30T09:39:00Z" w16du:dateUtc="2025-07-30T16:39:00Z"/>
          <w:vanish/>
        </w:rPr>
      </w:pPr>
      <w:del w:id="25" w:author="Raquel Fresquez" w:date="2025-07-30T09:39:00Z" w16du:dateUtc="2025-07-30T16:39:00Z">
        <w:r w:rsidRPr="00910439" w:rsidDel="008F5047">
          <w:rPr>
            <w:vanish/>
          </w:rPr>
          <w:delText>Top of Form</w:delText>
        </w:r>
      </w:del>
    </w:p>
    <w:p w14:paraId="1DFB1298" w14:textId="63EAEAB6" w:rsidR="00910439" w:rsidRPr="00910439" w:rsidDel="008F5047" w:rsidRDefault="00910439" w:rsidP="00910439">
      <w:pPr>
        <w:rPr>
          <w:del w:id="26" w:author="Raquel Fresquez" w:date="2025-07-30T09:39:00Z" w16du:dateUtc="2025-07-30T16:39:00Z"/>
        </w:rPr>
      </w:pPr>
      <w:del w:id="27" w:author="Raquel Fresquez" w:date="2025-07-30T09:39:00Z" w16du:dateUtc="2025-07-30T16:39:00Z">
        <w:r w:rsidRPr="00910439" w:rsidDel="008F5047">
          <w:delText>Subscribe</w:delText>
        </w:r>
      </w:del>
    </w:p>
    <w:p w14:paraId="44050CA3" w14:textId="77777777" w:rsidR="00910439" w:rsidRPr="00910439" w:rsidRDefault="00910439" w:rsidP="00910439">
      <w:pPr>
        <w:rPr>
          <w:vanish/>
        </w:rPr>
      </w:pPr>
      <w:r w:rsidRPr="00910439">
        <w:rPr>
          <w:vanish/>
        </w:rPr>
        <w:t>Bottom of Form</w:t>
      </w:r>
    </w:p>
    <w:p w14:paraId="10C2A4A1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Support Our Mission</w:t>
      </w:r>
    </w:p>
    <w:p w14:paraId="16327F0B" w14:textId="6FC84CC2" w:rsidR="00910439" w:rsidRPr="00910439" w:rsidRDefault="00910439" w:rsidP="00910439">
      <w:r w:rsidRPr="00910439">
        <w:t xml:space="preserve">Join the </w:t>
      </w:r>
      <w:ins w:id="28" w:author="Raquel Fresquez" w:date="2025-07-30T09:39:00Z" w16du:dateUtc="2025-07-30T16:39:00Z">
        <w:r w:rsidR="008F5047">
          <w:t xml:space="preserve">FOMAS </w:t>
        </w:r>
      </w:ins>
      <w:r w:rsidRPr="00910439">
        <w:t xml:space="preserve">Friends of Manteca Animal Shelter team! There are many ways to help - donate, volunteer, foster, or purchase items from our </w:t>
      </w:r>
      <w:del w:id="29" w:author="Raquel Fresquez" w:date="2025-07-30T09:40:00Z" w16du:dateUtc="2025-07-30T16:40:00Z">
        <w:r w:rsidRPr="00910439" w:rsidDel="008F5047">
          <w:delText>wishlist</w:delText>
        </w:r>
      </w:del>
      <w:ins w:id="30" w:author="Raquel Fresquez" w:date="2025-07-30T09:40:00Z" w16du:dateUtc="2025-07-30T16:40:00Z">
        <w:r w:rsidR="008F5047" w:rsidRPr="00910439">
          <w:t>Wishlist</w:t>
        </w:r>
      </w:ins>
      <w:r w:rsidRPr="00910439">
        <w:t xml:space="preserve">. All support helps us save lives through </w:t>
      </w:r>
      <w:del w:id="31" w:author="Raquel Fresquez" w:date="2025-07-30T09:40:00Z" w16du:dateUtc="2025-07-30T16:40:00Z">
        <w:r w:rsidRPr="00910439" w:rsidDel="008F5047">
          <w:delText>rescue</w:delText>
        </w:r>
      </w:del>
      <w:ins w:id="32" w:author="Raquel Fresquez" w:date="2025-07-30T09:40:00Z" w16du:dateUtc="2025-07-30T16:40:00Z">
        <w:r w:rsidR="008F5047">
          <w:t>rehome</w:t>
        </w:r>
      </w:ins>
      <w:r w:rsidRPr="00910439">
        <w:t xml:space="preserve">, </w:t>
      </w:r>
      <w:del w:id="33" w:author="Raquel Fresquez" w:date="2025-07-30T09:40:00Z" w16du:dateUtc="2025-07-30T16:40:00Z">
        <w:r w:rsidRPr="00910439" w:rsidDel="008F5047">
          <w:delText xml:space="preserve">rehabilitation, </w:delText>
        </w:r>
      </w:del>
      <w:r w:rsidRPr="00910439">
        <w:t>spay/neuter programs, wellness care, and education.</w:t>
      </w:r>
    </w:p>
    <w:p w14:paraId="2A409892" w14:textId="77777777" w:rsidR="00910439" w:rsidRPr="00910439" w:rsidRDefault="00910439" w:rsidP="00910439">
      <w:hyperlink r:id="rId16" w:history="1">
        <w:r w:rsidRPr="00910439">
          <w:rPr>
            <w:rStyle w:val="Hyperlink"/>
            <w:b/>
            <w:bCs/>
          </w:rPr>
          <w:t>Get Involved</w:t>
        </w:r>
      </w:hyperlink>
    </w:p>
    <w:p w14:paraId="0B29EF23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Help Save Lives Today</w:t>
      </w:r>
    </w:p>
    <w:p w14:paraId="62C7B9E0" w14:textId="77777777" w:rsidR="00910439" w:rsidRPr="00910439" w:rsidRDefault="00910439" w:rsidP="00910439">
      <w:r w:rsidRPr="00910439">
        <w:t xml:space="preserve">Your donation directly helps animals find loving homes. Every dollar makes a difference in providing medical care, shelter, and love </w:t>
      </w:r>
      <w:proofErr w:type="gramStart"/>
      <w:r w:rsidRPr="00910439">
        <w:t>to</w:t>
      </w:r>
      <w:proofErr w:type="gramEnd"/>
      <w:r w:rsidRPr="00910439">
        <w:t xml:space="preserve"> animals in need.</w:t>
      </w:r>
    </w:p>
    <w:p w14:paraId="2332AE01" w14:textId="77777777" w:rsidR="00910439" w:rsidRPr="00910439" w:rsidRDefault="00910439" w:rsidP="00910439">
      <w:hyperlink r:id="rId17" w:history="1">
        <w:r w:rsidRPr="00910439">
          <w:rPr>
            <w:rStyle w:val="Hyperlink"/>
            <w:rFonts w:ascii="Segoe UI Emoji" w:hAnsi="Segoe UI Emoji" w:cs="Segoe UI Emoji"/>
            <w:b/>
            <w:bCs/>
          </w:rPr>
          <w:t>💝</w:t>
        </w:r>
        <w:r w:rsidRPr="00910439">
          <w:rPr>
            <w:rStyle w:val="Hyperlink"/>
            <w:b/>
            <w:bCs/>
          </w:rPr>
          <w:t xml:space="preserve"> Donate Now</w:t>
        </w:r>
      </w:hyperlink>
    </w:p>
    <w:p w14:paraId="6A4A17DB" w14:textId="77777777" w:rsidR="00910439" w:rsidRPr="00910439" w:rsidRDefault="00910439" w:rsidP="00910439">
      <w:hyperlink r:id="rId18" w:history="1">
        <w:r w:rsidRPr="00910439">
          <w:rPr>
            <w:rStyle w:val="Hyperlink"/>
            <w:b/>
            <w:bCs/>
          </w:rPr>
          <w:t>View All Available Animals</w:t>
        </w:r>
      </w:hyperlink>
    </w:p>
    <w:p w14:paraId="37820EF1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Upcoming Events</w:t>
      </w:r>
    </w:p>
    <w:p w14:paraId="1383F9FD" w14:textId="3DE89530" w:rsidR="00910439" w:rsidRPr="00910439" w:rsidDel="008F5047" w:rsidRDefault="00910439" w:rsidP="00910439">
      <w:pPr>
        <w:rPr>
          <w:del w:id="34" w:author="Raquel Fresquez" w:date="2025-07-30T09:42:00Z" w16du:dateUtc="2025-07-30T16:42:00Z"/>
          <w:b/>
          <w:bCs/>
        </w:rPr>
      </w:pPr>
      <w:del w:id="35" w:author="Raquel Fresquez" w:date="2025-07-30T09:42:00Z" w16du:dateUtc="2025-07-30T16:42:00Z">
        <w:r w:rsidRPr="00910439" w:rsidDel="008F5047">
          <w:rPr>
            <w:b/>
            <w:bCs/>
          </w:rPr>
          <w:delText>Jun 15</w:delText>
        </w:r>
      </w:del>
    </w:p>
    <w:p w14:paraId="491A087F" w14:textId="654C6C3C" w:rsidR="00910439" w:rsidRPr="00910439" w:rsidDel="008F5047" w:rsidRDefault="00910439" w:rsidP="00910439">
      <w:pPr>
        <w:rPr>
          <w:del w:id="36" w:author="Raquel Fresquez" w:date="2025-07-30T09:42:00Z" w16du:dateUtc="2025-07-30T16:42:00Z"/>
          <w:b/>
          <w:bCs/>
        </w:rPr>
      </w:pPr>
      <w:del w:id="37" w:author="Raquel Fresquez" w:date="2025-07-30T09:42:00Z" w16du:dateUtc="2025-07-30T16:42:00Z">
        <w:r w:rsidRPr="00910439" w:rsidDel="008F5047">
          <w:rPr>
            <w:b/>
            <w:bCs/>
          </w:rPr>
          <w:delText>Adoption Day</w:delText>
        </w:r>
      </w:del>
    </w:p>
    <w:p w14:paraId="06C4C2B6" w14:textId="3A05B704" w:rsidR="00910439" w:rsidRPr="00910439" w:rsidDel="008F5047" w:rsidRDefault="00910439" w:rsidP="00910439">
      <w:pPr>
        <w:rPr>
          <w:del w:id="38" w:author="Raquel Fresquez" w:date="2025-07-30T09:42:00Z" w16du:dateUtc="2025-07-30T16:42:00Z"/>
        </w:rPr>
      </w:pPr>
      <w:del w:id="39" w:author="Raquel Fresquez" w:date="2025-07-30T09:42:00Z" w16du:dateUtc="2025-07-30T16:42:00Z">
        <w:r w:rsidRPr="00910439" w:rsidDel="008F5047">
          <w:delText>11:00 AM - 3:00 PM</w:delText>
        </w:r>
      </w:del>
    </w:p>
    <w:p w14:paraId="456E7A09" w14:textId="3B8AFD1A" w:rsidR="00910439" w:rsidRPr="00910439" w:rsidDel="008F5047" w:rsidRDefault="00910439" w:rsidP="00910439">
      <w:pPr>
        <w:rPr>
          <w:del w:id="40" w:author="Raquel Fresquez" w:date="2025-07-30T09:42:00Z" w16du:dateUtc="2025-07-30T16:42:00Z"/>
        </w:rPr>
      </w:pPr>
      <w:del w:id="41" w:author="Raquel Fresquez" w:date="2025-07-30T09:42:00Z" w16du:dateUtc="2025-07-30T16:42:00Z">
        <w:r w:rsidRPr="00910439" w:rsidDel="008F5047">
          <w:delText>Join us at Manteca Pet Store for a special adoption event. Meet our adorable dogs and cats looking for their forever homes!</w:delText>
        </w:r>
      </w:del>
    </w:p>
    <w:p w14:paraId="3A4C94C5" w14:textId="4F69DEBB" w:rsidR="00910439" w:rsidRPr="00910439" w:rsidDel="008F5047" w:rsidRDefault="00910439" w:rsidP="00910439">
      <w:pPr>
        <w:rPr>
          <w:del w:id="42" w:author="Raquel Fresquez" w:date="2025-07-30T09:42:00Z" w16du:dateUtc="2025-07-30T16:42:00Z"/>
          <w:b/>
          <w:bCs/>
        </w:rPr>
      </w:pPr>
      <w:del w:id="43" w:author="Raquel Fresquez" w:date="2025-07-30T09:42:00Z" w16du:dateUtc="2025-07-30T16:42:00Z">
        <w:r w:rsidRPr="00910439" w:rsidDel="008F5047">
          <w:rPr>
            <w:b/>
            <w:bCs/>
          </w:rPr>
          <w:delText>Jul 22</w:delText>
        </w:r>
      </w:del>
    </w:p>
    <w:p w14:paraId="26F419D1" w14:textId="3167747B" w:rsidR="00910439" w:rsidRPr="00910439" w:rsidDel="008F5047" w:rsidRDefault="00910439" w:rsidP="00910439">
      <w:pPr>
        <w:rPr>
          <w:del w:id="44" w:author="Raquel Fresquez" w:date="2025-07-30T09:42:00Z" w16du:dateUtc="2025-07-30T16:42:00Z"/>
          <w:b/>
          <w:bCs/>
        </w:rPr>
      </w:pPr>
      <w:del w:id="45" w:author="Raquel Fresquez" w:date="2025-07-30T09:42:00Z" w16du:dateUtc="2025-07-30T16:42:00Z">
        <w:r w:rsidRPr="00910439" w:rsidDel="008F5047">
          <w:rPr>
            <w:b/>
            <w:bCs/>
          </w:rPr>
          <w:delText>Fundraising Dinner</w:delText>
        </w:r>
      </w:del>
    </w:p>
    <w:p w14:paraId="7D8F2F01" w14:textId="4CF5D16D" w:rsidR="00910439" w:rsidRPr="00910439" w:rsidDel="008F5047" w:rsidRDefault="00910439" w:rsidP="00910439">
      <w:pPr>
        <w:rPr>
          <w:del w:id="46" w:author="Raquel Fresquez" w:date="2025-07-30T09:42:00Z" w16du:dateUtc="2025-07-30T16:42:00Z"/>
        </w:rPr>
      </w:pPr>
      <w:del w:id="47" w:author="Raquel Fresquez" w:date="2025-07-30T09:42:00Z" w16du:dateUtc="2025-07-30T16:42:00Z">
        <w:r w:rsidRPr="00910439" w:rsidDel="008F5047">
          <w:lastRenderedPageBreak/>
          <w:delText>6:00 PM - 9:00 PM</w:delText>
        </w:r>
      </w:del>
    </w:p>
    <w:p w14:paraId="790B2F86" w14:textId="2184006A" w:rsidR="00910439" w:rsidRPr="00910439" w:rsidDel="008F5047" w:rsidRDefault="00910439" w:rsidP="00910439">
      <w:pPr>
        <w:rPr>
          <w:del w:id="48" w:author="Raquel Fresquez" w:date="2025-07-30T09:42:00Z" w16du:dateUtc="2025-07-30T16:42:00Z"/>
        </w:rPr>
      </w:pPr>
      <w:del w:id="49" w:author="Raquel Fresquez" w:date="2025-07-30T09:42:00Z" w16du:dateUtc="2025-07-30T16:42:00Z">
        <w:r w:rsidRPr="00910439" w:rsidDel="008F5047">
          <w:delText>Our annual fundraising dinner and auction event. Enjoy a delicious meal while supporting our cause!</w:delText>
        </w:r>
      </w:del>
    </w:p>
    <w:p w14:paraId="3D2B12C1" w14:textId="77777777" w:rsidR="00910439" w:rsidRPr="00910439" w:rsidRDefault="00910439" w:rsidP="00910439">
      <w:hyperlink r:id="rId19" w:history="1">
        <w:r w:rsidRPr="00910439">
          <w:rPr>
            <w:rStyle w:val="Hyperlink"/>
            <w:b/>
            <w:bCs/>
          </w:rPr>
          <w:t>View All Events</w:t>
        </w:r>
      </w:hyperlink>
    </w:p>
    <w:p w14:paraId="387B3F52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Our Generous Sponsors</w:t>
      </w:r>
    </w:p>
    <w:p w14:paraId="6B38F205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Sponsor 1</w:t>
      </w:r>
    </w:p>
    <w:p w14:paraId="02A9A3BB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Sponsor 2</w:t>
      </w:r>
    </w:p>
    <w:p w14:paraId="40FADE6D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Sponsor 3</w:t>
      </w:r>
    </w:p>
    <w:p w14:paraId="7333DCDB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Sponsor 4</w:t>
      </w:r>
    </w:p>
    <w:p w14:paraId="27ACA590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Sponsor 5</w:t>
      </w:r>
    </w:p>
    <w:p w14:paraId="25583D49" w14:textId="77777777" w:rsidR="00910439" w:rsidRPr="00910439" w:rsidRDefault="00910439" w:rsidP="00910439">
      <w:pPr>
        <w:rPr>
          <w:b/>
          <w:bCs/>
        </w:rPr>
      </w:pPr>
      <w:r w:rsidRPr="00910439">
        <w:rPr>
          <w:b/>
          <w:bCs/>
        </w:rPr>
        <w:t>Sponsor 6</w:t>
      </w:r>
    </w:p>
    <w:p w14:paraId="4533E74C" w14:textId="3BB1C348" w:rsidR="00910439" w:rsidRPr="00910439" w:rsidRDefault="00910439" w:rsidP="00910439">
      <w:hyperlink r:id="rId20" w:tooltip="Email" w:history="1">
        <w:r w:rsidRPr="00910439">
          <w:rPr>
            <w:rStyle w:val="Hyperlink"/>
          </w:rPr>
          <w:t>@</w:t>
        </w:r>
      </w:hyperlink>
      <w:hyperlink r:id="rId21" w:tooltip="Facebook" w:history="1">
        <w:r w:rsidRPr="00910439">
          <w:rPr>
            <w:rStyle w:val="Hyperlink"/>
          </w:rPr>
          <w:t>f</w:t>
        </w:r>
      </w:hyperlink>
      <w:hyperlink r:id="rId22" w:tooltip="Instagram" w:history="1">
        <w:r w:rsidRPr="00910439">
          <w:rPr>
            <w:rStyle w:val="Hyperlink"/>
          </w:rPr>
          <w:t>ig</w:t>
        </w:r>
      </w:hyperlink>
      <w:ins w:id="50" w:author="Raquel Fresquez" w:date="2025-07-30T09:41:00Z" w16du:dateUtc="2025-07-30T16:41:00Z">
        <w:r w:rsidR="008F5047">
          <w:t xml:space="preserve"> </w:t>
        </w:r>
      </w:ins>
    </w:p>
    <w:p w14:paraId="733D16EA" w14:textId="5CCC9954" w:rsidR="00910439" w:rsidRPr="00910439" w:rsidRDefault="00910439" w:rsidP="00910439">
      <w:r w:rsidRPr="00910439">
        <w:rPr>
          <w:b/>
          <w:bCs/>
        </w:rPr>
        <w:t xml:space="preserve">Mailing Address: </w:t>
      </w:r>
      <w:del w:id="51" w:author="Raquel Fresquez" w:date="2025-07-30T09:41:00Z" w16du:dateUtc="2025-07-30T16:41:00Z">
        <w:r w:rsidRPr="00910439" w:rsidDel="008F5047">
          <w:rPr>
            <w:b/>
            <w:bCs/>
          </w:rPr>
          <w:delText>PO Box 123, Manteca, California 95337</w:delText>
        </w:r>
      </w:del>
      <w:ins w:id="52" w:author="Raquel Fresquez" w:date="2025-07-30T09:41:00Z" w16du:dateUtc="2025-07-30T16:41:00Z">
        <w:r w:rsidR="008F5047">
          <w:rPr>
            <w:b/>
            <w:bCs/>
          </w:rPr>
          <w:t xml:space="preserve"> 115 E WETMORE, MANTECA CA 95337</w:t>
        </w:r>
      </w:ins>
    </w:p>
    <w:p w14:paraId="09A4F3B7" w14:textId="32A1B8E9" w:rsidR="00910439" w:rsidRPr="00910439" w:rsidDel="008F5047" w:rsidRDefault="00910439" w:rsidP="00910439">
      <w:pPr>
        <w:rPr>
          <w:del w:id="53" w:author="Raquel Fresquez" w:date="2025-07-30T09:42:00Z" w16du:dateUtc="2025-07-30T16:42:00Z"/>
        </w:rPr>
      </w:pPr>
      <w:del w:id="54" w:author="Raquel Fresquez" w:date="2025-07-30T09:42:00Z" w16du:dateUtc="2025-07-30T16:42:00Z">
        <w:r w:rsidRPr="00910439" w:rsidDel="008F5047">
          <w:delText>Friends of Manteca Animal Shelter is a 501(c)(3) organization that relies on your donations to continue to save companion animals.</w:delText>
        </w:r>
      </w:del>
      <w:ins w:id="55" w:author="Raquel Fresquez" w:date="2025-07-30T09:44:00Z" w16du:dateUtc="2025-07-30T16:44:00Z">
        <w:r w:rsidR="008F5047">
          <w:t xml:space="preserve"> </w:t>
        </w:r>
        <w:r w:rsidR="008F5047" w:rsidRPr="008F5047">
          <w:rPr>
            <w:color w:val="FF0000"/>
            <w:highlight w:val="yellow"/>
            <w:rPrChange w:id="56" w:author="Raquel Fresquez" w:date="2025-07-30T09:44:00Z" w16du:dateUtc="2025-07-30T16:44:00Z">
              <w:rPr/>
            </w:rPrChange>
          </w:rPr>
          <w:t>(LEAVE DID NOT MEAN TO STRIKE)</w:t>
        </w:r>
      </w:ins>
    </w:p>
    <w:p w14:paraId="18266BC1" w14:textId="654D478F" w:rsidR="00910439" w:rsidRPr="00910439" w:rsidRDefault="00910439" w:rsidP="00910439">
      <w:r w:rsidRPr="00910439">
        <w:rPr>
          <w:b/>
          <w:bCs/>
        </w:rPr>
        <w:t>Tax ID</w:t>
      </w:r>
      <w:del w:id="57" w:author="Raquel Fresquez" w:date="2025-07-30T09:43:00Z" w16du:dateUtc="2025-07-30T16:43:00Z">
        <w:r w:rsidRPr="00910439" w:rsidDel="008F5047">
          <w:rPr>
            <w:b/>
            <w:bCs/>
          </w:rPr>
          <w:delText># XX-XXXXXXX</w:delText>
        </w:r>
      </w:del>
      <w:ins w:id="58" w:author="Raquel Fresquez" w:date="2025-07-30T09:43:00Z" w16du:dateUtc="2025-07-30T16:43:00Z">
        <w:r w:rsidR="008F5047" w:rsidRPr="00344901">
          <w:rPr>
            <w:b/>
            <w:bCs/>
          </w:rPr>
          <w:t xml:space="preserve"># </w:t>
        </w:r>
        <w:r w:rsidR="008F5047">
          <w:rPr>
            <w:rFonts w:ascii="Arial" w:hAnsi="Arial" w:cs="Arial"/>
          </w:rPr>
          <w:t>33-3577449</w:t>
        </w:r>
      </w:ins>
    </w:p>
    <w:p w14:paraId="15008E67" w14:textId="7CF41ACB" w:rsidR="00910439" w:rsidRPr="00910439" w:rsidRDefault="00910439" w:rsidP="00910439">
      <w:hyperlink r:id="rId23" w:history="1">
        <w:r w:rsidRPr="00910439">
          <w:rPr>
            <w:rStyle w:val="Hyperlink"/>
          </w:rPr>
          <w:t>Privacy Policy</w:t>
        </w:r>
      </w:hyperlink>
      <w:r w:rsidRPr="00910439">
        <w:t xml:space="preserve"> | © 2025 </w:t>
      </w:r>
      <w:ins w:id="59" w:author="Raquel Fresquez" w:date="2025-07-30T09:42:00Z" w16du:dateUtc="2025-07-30T16:42:00Z">
        <w:r w:rsidR="008F5047">
          <w:t xml:space="preserve">(FOMAS) </w:t>
        </w:r>
      </w:ins>
      <w:r w:rsidRPr="00910439">
        <w:t>Friends of Manteca Animal Shelter</w:t>
      </w:r>
    </w:p>
    <w:p w14:paraId="2F7F0B75" w14:textId="77777777" w:rsidR="00666B81" w:rsidRDefault="00666B81"/>
    <w:sectPr w:rsidR="00666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quel Fresquez">
    <w15:presenceInfo w15:providerId="AD" w15:userId="S::rfresquez@manteca.gov::d7fcd4dd-4ff2-42ae-b681-3f0d0567a0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39"/>
    <w:rsid w:val="00666B81"/>
    <w:rsid w:val="008F5047"/>
    <w:rsid w:val="00910439"/>
    <w:rsid w:val="00BC2B13"/>
    <w:rsid w:val="00CE0B87"/>
    <w:rsid w:val="00F6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F4F5"/>
  <w15:chartTrackingRefBased/>
  <w15:docId w15:val="{19275ABB-EF8E-4789-9462-B8C4B145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04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4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04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35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2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3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793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19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5710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649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506675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0503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444093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376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030316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6187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898402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3363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37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1003">
              <w:marLeft w:val="0"/>
              <w:marRight w:val="0"/>
              <w:marTop w:val="0"/>
              <w:marBottom w:val="0"/>
              <w:divBdr>
                <w:top w:val="single" w:sz="6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3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7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6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4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90267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84366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222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4722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888837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491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3476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8399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51652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3581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69395">
              <w:marLeft w:val="0"/>
              <w:marRight w:val="0"/>
              <w:marTop w:val="0"/>
              <w:marBottom w:val="0"/>
              <w:divBdr>
                <w:top w:val="single" w:sz="12" w:space="0" w:color="D0D0D0"/>
                <w:left w:val="single" w:sz="12" w:space="0" w:color="D0D0D0"/>
                <w:bottom w:val="single" w:sz="12" w:space="0" w:color="D0D0D0"/>
                <w:right w:val="single" w:sz="12" w:space="0" w:color="D0D0D0"/>
              </w:divBdr>
              <w:divsChild>
                <w:div w:id="17188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6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866">
              <w:marLeft w:val="0"/>
              <w:marRight w:val="0"/>
              <w:marTop w:val="0"/>
              <w:marBottom w:val="0"/>
              <w:divBdr>
                <w:top w:val="single" w:sz="6" w:space="0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tlweave2.github.io/friendsofmanteca/animals.html" TargetMode="External"/><Relationship Id="rId18" Type="http://schemas.openxmlformats.org/officeDocument/2006/relationships/hyperlink" Target="https://tlweave2.github.io/friendsofmanteca/animals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facebook.com/fomashelter" TargetMode="External"/><Relationship Id="rId7" Type="http://schemas.openxmlformats.org/officeDocument/2006/relationships/hyperlink" Target="https://tlweave2.github.io/friendsofmanteca/animals.html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tlweave2.github.io/friendsofmanteca/donate.html" TargetMode="External"/><Relationship Id="rId25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hyperlink" Target="https://tlweave2.github.io/friendsofmanteca/get-involved.html" TargetMode="External"/><Relationship Id="rId20" Type="http://schemas.openxmlformats.org/officeDocument/2006/relationships/hyperlink" Target="mailto:info@fomashelter.or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tlweave2.github.io/friendsofmanteca/animals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lweave2.github.io/friendsofmanteca/aboutus.html" TargetMode="External"/><Relationship Id="rId15" Type="http://schemas.openxmlformats.org/officeDocument/2006/relationships/hyperlink" Target="https://tlweave2.github.io/friendsofmanteca/contact.html" TargetMode="External"/><Relationship Id="rId23" Type="http://schemas.openxmlformats.org/officeDocument/2006/relationships/hyperlink" Target="https://tlweave2.github.io/friendsofmanteca/privacy-policy.html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tlweave2.github.io/friendsofmanteca/events.html" TargetMode="External"/><Relationship Id="rId4" Type="http://schemas.openxmlformats.org/officeDocument/2006/relationships/hyperlink" Target="https://tlweave2.github.io/friendsofmanteca/donate.html" TargetMode="External"/><Relationship Id="rId9" Type="http://schemas.openxmlformats.org/officeDocument/2006/relationships/hyperlink" Target="https://tlweave2.github.io/friendsofmanteca/animals.html" TargetMode="External"/><Relationship Id="rId14" Type="http://schemas.openxmlformats.org/officeDocument/2006/relationships/hyperlink" Target="https://tlweave2.github.io/friendsofmanteca/animals.html" TargetMode="External"/><Relationship Id="rId22" Type="http://schemas.openxmlformats.org/officeDocument/2006/relationships/hyperlink" Target="https://instagram.com/fomashe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757</Words>
  <Characters>3812</Characters>
  <Application>Microsoft Office Word</Application>
  <DocSecurity>0</DocSecurity>
  <Lines>158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Fresquez</dc:creator>
  <cp:keywords/>
  <dc:description/>
  <cp:lastModifiedBy>Raquel Fresquez</cp:lastModifiedBy>
  <cp:revision>1</cp:revision>
  <dcterms:created xsi:type="dcterms:W3CDTF">2025-07-30T16:25:00Z</dcterms:created>
  <dcterms:modified xsi:type="dcterms:W3CDTF">2025-07-30T16:45:00Z</dcterms:modified>
</cp:coreProperties>
</file>